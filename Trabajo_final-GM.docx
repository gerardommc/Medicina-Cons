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59" w:lineRule="auto"/>
        <w:ind w:firstLine="0" w:left="-94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margin">
                  <wp:posOffset>-209599</wp:posOffset>
                </wp:positionV>
                <wp:extent cx="6373495" cy="645212"/>
                <wp:effectExtent l="0" t="0" r="0" b="0"/>
                <wp:wrapNone/>
                <wp:docPr id="1" name="Group 2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73494" cy="645211"/>
                          <a:chOff x="0" y="0"/>
                          <a:chExt cx="6373494" cy="645211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0" flipV="0">
                            <a:off x="59562" y="237785"/>
                            <a:ext cx="3950479" cy="407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160" w:line="259" w:lineRule="auto"/>
                                <w:ind w:firstLine="0" w:left="0"/>
                                <w:rPr/>
                              </w:pPr>
                              <w:r>
                                <w:rPr>
                                  <w:rFonts w:ascii="Berlin Sans FB" w:hAnsi="Berlin Sans FB" w:eastAsia="Berlin Sans FB" w:cs="Berlin Sans FB"/>
                                  <w:color w:val="212529"/>
                                  <w:sz w:val="44"/>
                                </w:rPr>
                                <w:t xml:space="preserve">Lineamientos</w:t>
                              </w:r>
                              <w:ins w:id="0" w:author="gerardo" w:date="2025-01-29T17:24:36Z" oouserid="gerardo">
                                <w:r>
                                  <w:rPr>
                                    <w:rFonts w:ascii="Berlin Sans FB" w:hAnsi="Berlin Sans FB" w:eastAsia="Berlin Sans FB" w:cs="Berlin Sans FB"/>
                                    <w:color w:val="212529"/>
                                    <w:sz w:val="44"/>
                                  </w:rPr>
                                  <w:t xml:space="preserve"> del</w:t>
                                </w:r>
                              </w:ins>
                              <w:r>
                                <w:rPr>
                                  <w:rFonts w:ascii="Berlin Sans FB" w:hAnsi="Berlin Sans FB" w:eastAsia="Berlin Sans FB" w:cs="Berlin Sans FB"/>
                                  <w:color w:val="212529"/>
                                  <w:sz w:val="44"/>
                                </w:rPr>
                                <w:t xml:space="preserve"> trabajo</w:t>
                              </w:r>
                              <w:ins w:id="1" w:author="gerardo" w:date="2025-01-29T17:24:19Z" oouserid="gerardo">
                                <w:r>
                                  <w:rPr>
                                    <w:rFonts w:ascii="Berlin Sans FB" w:hAnsi="Berlin Sans FB" w:eastAsia="Berlin Sans FB" w:cs="Berlin Sans FB"/>
                                    <w:color w:val="212529"/>
                                    <w:sz w:val="44"/>
                                  </w:rPr>
                                  <w:t xml:space="preserve"> final</w:t>
                                </w:r>
                              </w:ins>
                              <w:r>
                                <w:rPr>
                                  <w:rFonts w:ascii="Berlin Sans FB" w:hAnsi="Berlin Sans FB" w:eastAsia="Berlin Sans FB" w:cs="Berlin Sans FB"/>
                                  <w:color w:val="212529"/>
                                  <w:sz w:val="44"/>
                                </w:rPr>
                                <w:t xml:space="preserve"> Final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2455925" y="237785"/>
                            <a:ext cx="92731" cy="407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160" w:line="259" w:lineRule="auto"/>
                                <w:ind w:firstLine="0" w:left="0"/>
                                <w:rPr/>
                              </w:pPr>
                              <w:r>
                                <w:rPr>
                                  <w:rFonts w:ascii="Berlin Sans FB" w:hAnsi="Berlin Sans FB" w:eastAsia="Berlin Sans FB" w:cs="Berlin Sans FB"/>
                                  <w:sz w:val="44"/>
                                </w:rPr>
                                <w:t xml:space="preserve"> 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164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5359399" y="0"/>
                            <a:ext cx="1014095" cy="484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"/>
                        <wps:cNvSpPr/>
                        <wps:spPr bwMode="auto">
                          <a:xfrm>
                            <a:off x="0" y="612775"/>
                            <a:ext cx="54114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470" fill="norm" stroke="1" extrusionOk="0">
                                <a:moveTo>
                                  <a:pt x="0" y="0"/>
                                </a:moveTo>
                                <a:lnTo>
                                  <a:pt x="541147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658240;o:allowoverlap:true;o:allowincell:true;mso-position-horizontal-relative:margin;margin-left:0.30pt;mso-position-horizontal:absolute;mso-position-vertical-relative:margin;margin-top:-16.50pt;mso-position-vertical:absolute;width:501.85pt;height:50.80pt;mso-wrap-distance-left:9.00pt;mso-wrap-distance-top:0.00pt;mso-wrap-distance-right:9.00pt;mso-wrap-distance-bottom:0.00pt;" coordorigin="0,0" coordsize="63734,6452">
                <v:shape id="shape 1" o:spid="_x0000_s1" o:spt="1" type="#_x0000_t1" style="position:absolute;left:595;top:2377;width:39504;height:4074;visibility:visible;" filled="f" stroked="f">
                  <v:textbox inset="0,0,0,0">
                    <w:txbxContent>
                      <w:p>
                        <w:pPr>
                          <w:pBdr/>
                          <w:spacing w:after="160" w:line="259" w:lineRule="auto"/>
                          <w:ind w:firstLine="0" w:left="0"/>
                          <w:rPr/>
                        </w:pPr>
                        <w:r>
                          <w:rPr>
                            <w:rFonts w:ascii="Berlin Sans FB" w:hAnsi="Berlin Sans FB" w:eastAsia="Berlin Sans FB" w:cs="Berlin Sans FB"/>
                            <w:color w:val="212529"/>
                            <w:sz w:val="44"/>
                          </w:rPr>
                          <w:t xml:space="preserve">Lineamientos</w:t>
                        </w:r>
                        <w:ins w:id="0" w:author="gerardo" w:date="2025-01-29T17:24:36Z" oouserid="gerardo">
                          <w:r>
                            <w:rPr>
                              <w:rFonts w:ascii="Berlin Sans FB" w:hAnsi="Berlin Sans FB" w:eastAsia="Berlin Sans FB" w:cs="Berlin Sans FB"/>
                              <w:color w:val="212529"/>
                              <w:sz w:val="44"/>
                            </w:rPr>
                            <w:t xml:space="preserve"> del</w:t>
                          </w:r>
                        </w:ins>
                        <w:r>
                          <w:rPr>
                            <w:rFonts w:ascii="Berlin Sans FB" w:hAnsi="Berlin Sans FB" w:eastAsia="Berlin Sans FB" w:cs="Berlin Sans FB"/>
                            <w:color w:val="212529"/>
                            <w:sz w:val="44"/>
                          </w:rPr>
                          <w:t xml:space="preserve"> trabajo</w:t>
                        </w:r>
                        <w:ins w:id="1" w:author="gerardo" w:date="2025-01-29T17:24:19Z" oouserid="gerardo">
                          <w:r>
                            <w:rPr>
                              <w:rFonts w:ascii="Berlin Sans FB" w:hAnsi="Berlin Sans FB" w:eastAsia="Berlin Sans FB" w:cs="Berlin Sans FB"/>
                              <w:color w:val="212529"/>
                              <w:sz w:val="44"/>
                            </w:rPr>
                            <w:t xml:space="preserve"> final</w:t>
                          </w:r>
                        </w:ins>
                        <w:r>
                          <w:rPr>
                            <w:rFonts w:ascii="Berlin Sans FB" w:hAnsi="Berlin Sans FB" w:eastAsia="Berlin Sans FB" w:cs="Berlin Sans FB"/>
                            <w:color w:val="212529"/>
                            <w:sz w:val="44"/>
                          </w:rPr>
                          <w:t xml:space="preserve"> Final</w:t>
                        </w:r>
                        <w:r/>
                      </w:p>
                    </w:txbxContent>
                  </v:textbox>
                </v:shape>
                <v:shape id="shape 2" o:spid="_x0000_s2" o:spt="1" type="#_x0000_t1" style="position:absolute;left:24559;top:2377;width:927;height:4074;visibility:visible;" filled="f" stroked="f">
                  <v:textbox inset="0,0,0,0">
                    <w:txbxContent>
                      <w:p>
                        <w:pPr>
                          <w:pBdr/>
                          <w:spacing w:after="160" w:line="259" w:lineRule="auto"/>
                          <w:ind w:firstLine="0" w:left="0"/>
                          <w:rPr/>
                        </w:pPr>
                        <w:r>
                          <w:rPr>
                            <w:rFonts w:ascii="Berlin Sans FB" w:hAnsi="Berlin Sans FB" w:eastAsia="Berlin Sans FB" w:cs="Berlin Sans FB"/>
                            <w:sz w:val="44"/>
                          </w:rPr>
                          <w:t xml:space="preserve"> </w:t>
                        </w:r>
                        <w:r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" o:spid="_x0000_s3" type="#_x0000_t75" style="position:absolute;left:53593;top:0;width:10140;height:4848;z-index:1;" stroked="false">
                  <v:imagedata r:id="rId9" o:title=""/>
                  <o:lock v:ext="edit" rotation="t"/>
                </v:shape>
                <v:shape id="shape 4" o:spid="_x0000_s4" style="position:absolute;left:0;top:6127;width:54114;height:0;visibility:visible;" path="m0,0l100000,0e" coordsize="100000,100000" filled="f" strokecolor="#C00000" strokeweight="1.50pt">
                  <v:path textboxrect="0,0,0,0"/>
                  <v:stroke dashstyle="solid"/>
                </v:shape>
              </v:group>
            </w:pict>
          </mc:Fallback>
        </mc:AlternateContent>
      </w:r>
      <w:r/>
    </w:p>
    <w:p>
      <w:pPr>
        <w:pBdr/>
        <w:spacing w:after="0" w:line="259" w:lineRule="auto"/>
        <w:ind w:firstLine="0" w:left="0"/>
        <w:rPr>
          <w:lang w:val="es-MX"/>
        </w:rPr>
      </w:pPr>
      <w:r>
        <w:rPr>
          <w:sz w:val="20"/>
          <w:lang w:val="es-MX"/>
        </w:rPr>
        <w:t xml:space="preserve"> </w:t>
      </w:r>
      <w:r>
        <w:rPr>
          <w:lang w:val="es-MX"/>
        </w:rPr>
      </w:r>
    </w:p>
    <w:p>
      <w:pPr>
        <w:pBdr/>
        <w:spacing w:after="0" w:line="259" w:lineRule="auto"/>
        <w:ind w:left="-5"/>
        <w:rPr>
          <w:sz w:val="20"/>
          <w:lang w:val="es-MX"/>
        </w:rPr>
      </w:pPr>
      <w:r>
        <w:rPr>
          <w:sz w:val="20"/>
          <w:lang w:val="es-MX"/>
        </w:rPr>
      </w:r>
      <w:r>
        <w:rPr>
          <w:sz w:val="20"/>
          <w:lang w:val="es-MX"/>
        </w:rPr>
      </w:r>
    </w:p>
    <w:p>
      <w:pPr>
        <w:pBdr/>
        <w:spacing w:after="0" w:line="259" w:lineRule="auto"/>
        <w:ind w:left="-5"/>
        <w:rPr>
          <w:lang w:val="es-MX"/>
        </w:rPr>
      </w:pPr>
      <w:r>
        <w:rPr>
          <w:sz w:val="20"/>
          <w:lang w:val="es-MX"/>
        </w:rPr>
        <w:t xml:space="preserve">Parasitología y Medicina de la Conservación</w:t>
      </w:r>
      <w:r>
        <w:rPr>
          <w:sz w:val="20"/>
          <w:lang w:val="es-MX"/>
        </w:rPr>
        <w:t xml:space="preserve"> </w:t>
      </w:r>
      <w:r>
        <w:rPr>
          <w:lang w:val="es-MX"/>
        </w:rPr>
      </w:r>
    </w:p>
    <w:p>
      <w:pPr>
        <w:pBdr/>
        <w:spacing w:after="0" w:line="259" w:lineRule="auto"/>
        <w:ind w:left="-5"/>
        <w:rPr>
          <w:lang w:val="es-MX"/>
        </w:rPr>
      </w:pPr>
      <w:r>
        <w:rPr>
          <w:sz w:val="20"/>
          <w:lang w:val="es-MX"/>
        </w:rPr>
        <w:t xml:space="preserve">Licenciatura en Ecología</w:t>
      </w:r>
      <w:r>
        <w:rPr>
          <w:sz w:val="20"/>
          <w:lang w:val="es-MX"/>
        </w:rPr>
        <w:t xml:space="preserve"> y </w:t>
      </w:r>
      <w:r>
        <w:rPr>
          <w:sz w:val="20"/>
          <w:lang w:val="es-MX"/>
        </w:rPr>
        <w:t xml:space="preserve">Licenciatura en Ciencias Ambientales</w:t>
      </w:r>
      <w:r>
        <w:rPr>
          <w:lang w:val="es-MX"/>
        </w:rPr>
      </w:r>
    </w:p>
    <w:p>
      <w:pPr>
        <w:pBdr/>
        <w:spacing w:after="0" w:line="259" w:lineRule="auto"/>
        <w:ind w:firstLine="0" w:left="0"/>
        <w:rPr>
          <w:lang w:val="es-MX"/>
        </w:rPr>
      </w:pPr>
      <w:r>
        <w:rPr>
          <w:lang w:val="es-MX"/>
        </w:rPr>
      </w:r>
      <w:r>
        <w:rPr>
          <w:lang w:val="es-MX"/>
        </w:rPr>
      </w:r>
    </w:p>
    <w:p>
      <w:pPr>
        <w:pBdr/>
        <w:spacing w:after="129"/>
        <w:ind w:right="635" w:left="48"/>
        <w:rPr>
          <w:lang w:val="es-MX"/>
        </w:rPr>
      </w:pPr>
      <w:r>
        <w:rPr>
          <w:lang w:val="es-MX"/>
        </w:rPr>
      </w:r>
      <w:r>
        <w:rPr>
          <w:lang w:val="es-MX"/>
        </w:rPr>
      </w:r>
    </w:p>
    <w:p>
      <w:pPr>
        <w:pBdr/>
        <w:spacing w:after="129"/>
        <w:ind w:right="635" w:left="48"/>
        <w:rPr>
          <w:lang w:val="es-MX"/>
        </w:rPr>
      </w:pPr>
      <w:r>
        <w:rPr>
          <w:lang w:val="es-MX"/>
        </w:rPr>
        <w:t xml:space="preserve">El trabajo se realizará por equipos de 3 integrantes  </w:t>
      </w:r>
      <w:r>
        <w:rPr>
          <w:lang w:val="es-MX"/>
        </w:rPr>
      </w:r>
    </w:p>
    <w:p>
      <w:pPr>
        <w:pBdr/>
        <w:spacing w:after="123"/>
        <w:ind w:right="635" w:left="48"/>
        <w:rPr>
          <w:lang w:val="es-MX"/>
        </w:rPr>
      </w:pPr>
      <w:r>
        <w:rPr>
          <w:lang w:val="es-MX"/>
        </w:rPr>
        <w:t xml:space="preserve">Cons</w:t>
      </w:r>
      <w:ins w:id="2" w:author="gerardo" w:date="2025-01-29T17:22:16Z" oouserid="gerardo">
        <w:r>
          <w:rPr>
            <w:lang w:val="es-MX"/>
          </w:rPr>
          <w:t xml:space="preserve">is</w:t>
        </w:r>
      </w:ins>
      <w:r>
        <w:rPr>
          <w:lang w:val="es-MX"/>
        </w:rPr>
        <w:t xml:space="preserve">t</w:t>
      </w:r>
      <w:del w:id="3" w:author="gerardo" w:date="2025-01-29T17:22:20Z" oouserid="gerardo">
        <w:r>
          <w:rPr>
            <w:lang w:val="es-MX"/>
          </w:rPr>
          <w:delText xml:space="preserve">a</w:delText>
        </w:r>
      </w:del>
      <w:ins w:id="4" w:author="gerardo" w:date="2025-01-29T17:22:20Z" oouserid="gerardo">
        <w:r>
          <w:rPr>
            <w:lang w:val="es-MX"/>
          </w:rPr>
          <w:t xml:space="preserve">t</w:t>
        </w:r>
      </w:ins>
      <w:del w:id="5" w:author="gerardo" w:date="2025-01-29T17:22:21Z" oouserid="gerardo">
        <w:r>
          <w:rPr>
            <w:lang w:val="es-MX"/>
          </w:rPr>
          <w:delText xml:space="preserve">r</w:delText>
        </w:r>
      </w:del>
      <w:ins w:id="6" w:author="gerardo" w:date="2025-01-29T17:22:24Z" oouserid="gerardo">
        <w:r>
          <w:rPr>
            <w:lang w:val="es-MX"/>
          </w:rPr>
          <w:t xml:space="preserve">ir</w:t>
        </w:r>
      </w:ins>
      <w:r>
        <w:rPr>
          <w:lang w:val="es-MX"/>
        </w:rPr>
        <w:t xml:space="preserve">á de la revisión bibliográfica </w:t>
      </w:r>
      <w:r>
        <w:rPr>
          <w:lang w:val="es-MX"/>
        </w:rPr>
        <w:t xml:space="preserve">extensa </w:t>
      </w:r>
      <w:r>
        <w:rPr>
          <w:lang w:val="es-MX"/>
        </w:rPr>
        <w:t xml:space="preserve">d</w:t>
      </w:r>
      <w:r>
        <w:rPr>
          <w:lang w:val="es-MX"/>
        </w:rPr>
        <w:t xml:space="preserve">e un estudio de caso de un tema tratado en clase que involucre o se relacione con ejemplos sucedidos en el país. </w:t>
      </w:r>
      <w:r>
        <w:rPr>
          <w:lang w:val="es-MX"/>
        </w:rPr>
      </w:r>
    </w:p>
    <w:p>
      <w:pPr>
        <w:pBdr/>
        <w:spacing w:after="134"/>
        <w:ind w:right="635" w:left="48"/>
        <w:rPr>
          <w:lang w:val="es-MX"/>
        </w:rPr>
      </w:pPr>
      <w:r>
        <w:rPr>
          <w:lang w:val="es-MX"/>
        </w:rPr>
        <w:t xml:space="preserve">Longitud de 5 a 6 cuartillas de escrito (sin incluir Referencias)  </w:t>
      </w:r>
      <w:r>
        <w:rPr>
          <w:lang w:val="es-MX"/>
        </w:rPr>
      </w:r>
    </w:p>
    <w:p>
      <w:pPr>
        <w:pBdr/>
        <w:spacing w:after="65" w:line="376" w:lineRule="auto"/>
        <w:ind w:right="5804" w:left="48"/>
        <w:rPr>
          <w:lang w:val="es-MX"/>
        </w:rPr>
      </w:pPr>
      <w:r>
        <w:rPr>
          <w:lang w:val="es-MX"/>
        </w:rPr>
        <w:t xml:space="preserve">Se deberán citar al menos 10 fuentes  </w:t>
      </w:r>
      <w:r>
        <w:rPr>
          <w:lang w:val="es-MX"/>
        </w:rPr>
      </w:r>
    </w:p>
    <w:p>
      <w:pPr>
        <w:pBdr/>
        <w:spacing w:after="65" w:line="376" w:lineRule="auto"/>
        <w:ind w:right="5804" w:left="48"/>
        <w:rPr>
          <w:lang w:val="es-MX"/>
        </w:rPr>
      </w:pPr>
      <w:r>
        <w:rPr>
          <w:lang w:val="es-MX"/>
        </w:rPr>
        <w:t xml:space="preserve">El texto</w:t>
      </w:r>
      <w:r>
        <w:rPr>
          <w:lang w:val="es-MX"/>
        </w:rPr>
        <w:t xml:space="preserve"> </w:t>
      </w:r>
      <w:r>
        <w:rPr>
          <w:lang w:val="es-MX"/>
        </w:rPr>
        <w:t xml:space="preserve">estará dividido en secciones:  </w:t>
      </w:r>
      <w:r>
        <w:rPr>
          <w:lang w:val="es-MX"/>
        </w:rPr>
      </w:r>
    </w:p>
    <w:p>
      <w:pPr>
        <w:numPr>
          <w:ilvl w:val="0"/>
          <w:numId w:val="6"/>
        </w:numPr>
        <w:pBdr/>
        <w:spacing w:after="193"/>
        <w:ind w:right="635" w:hanging="360"/>
        <w:rPr>
          <w:lang w:val="es-MX"/>
        </w:rPr>
      </w:pPr>
      <w:r>
        <w:rPr>
          <w:lang w:val="es-MX"/>
        </w:rPr>
        <w:t xml:space="preserve">Título: </w:t>
      </w:r>
      <w:r>
        <w:rPr>
          <w:lang w:val="es-MX"/>
        </w:rPr>
        <w:t xml:space="preserve">conciso, claro e </w:t>
      </w:r>
      <w:r>
        <w:rPr>
          <w:lang w:val="es-MX"/>
        </w:rPr>
        <w:t xml:space="preserve">informativo</w:t>
      </w:r>
      <w:ins w:id="7" w:author="gerardo" w:date="2025-01-29T17:21:19Z" oouserid="gerardo">
        <w:r>
          <w:rPr>
            <w:lang w:val="es-MX"/>
          </w:rPr>
          <w:t xml:space="preserve">.</w:t>
        </w:r>
      </w:ins>
      <w:r>
        <w:rPr>
          <w:lang w:val="es-MX"/>
        </w:rPr>
        <w:t xml:space="preserve"> </w:t>
      </w:r>
      <w:ins w:id="8" w:author="gerardo" w:date="2025-01-29T17:21:17Z" oouserid="gerardo">
        <w:r>
          <w:rPr>
            <w:lang w:val="es-MX"/>
          </w:rPr>
        </w:r>
      </w:ins>
      <w:r>
        <w:rPr>
          <w:lang w:val="es-MX"/>
        </w:rPr>
        <w:t xml:space="preserve"> </w:t>
      </w:r>
      <w:r>
        <w:rPr>
          <w:lang w:val="es-MX"/>
        </w:rPr>
      </w:r>
    </w:p>
    <w:p>
      <w:pPr>
        <w:numPr>
          <w:ilvl w:val="0"/>
          <w:numId w:val="6"/>
        </w:numPr>
        <w:pBdr/>
        <w:spacing w:after="193"/>
        <w:ind w:right="635" w:hanging="360"/>
        <w:rPr>
          <w:lang w:val="es-MX"/>
        </w:rPr>
      </w:pPr>
      <w:r>
        <w:rPr>
          <w:lang w:val="es-MX"/>
        </w:rPr>
        <w:t xml:space="preserve">Puntos claves: se deberán incluir de 3 a 5 ideas destacadas contenidas en el documento, a manera de viñetas.  </w:t>
      </w:r>
      <w:r>
        <w:rPr>
          <w:lang w:val="es-MX"/>
        </w:rPr>
      </w:r>
    </w:p>
    <w:p>
      <w:pPr>
        <w:numPr>
          <w:ilvl w:val="0"/>
          <w:numId w:val="6"/>
        </w:numPr>
        <w:pBdr/>
        <w:spacing w:after="193"/>
        <w:ind w:right="635" w:hanging="360"/>
        <w:rPr>
          <w:lang w:val="es-MX"/>
        </w:rPr>
      </w:pPr>
      <w:r>
        <w:rPr>
          <w:lang w:val="es-MX"/>
        </w:rPr>
        <w:t xml:space="preserve">Desarrollo del tema: Esta es la parte fuerte del trabajo. La información deberá estar presentada por subtemas. Recuerda incluir un párrafo introductorio y uno de conclusiones. Toda la información deberá estar correctamente citada</w:t>
      </w:r>
      <w:ins w:id="9" w:author="gerardo" w:date="2025-01-29T17:21:13Z" oouserid="gerardo">
        <w:r>
          <w:rPr>
            <w:lang w:val="es-MX"/>
          </w:rPr>
          <w:t xml:space="preserve">.</w:t>
        </w:r>
      </w:ins>
      <w:r>
        <w:rPr>
          <w:lang w:val="es-MX"/>
        </w:rPr>
        <w:t xml:space="preserve"> </w:t>
      </w:r>
      <w:r>
        <w:rPr>
          <w:lang w:val="es-MX"/>
        </w:rPr>
      </w:r>
    </w:p>
    <w:p>
      <w:pPr>
        <w:numPr>
          <w:ilvl w:val="0"/>
          <w:numId w:val="6"/>
        </w:numPr>
        <w:pBdr/>
        <w:spacing w:after="193"/>
        <w:ind w:right="635" w:hanging="360"/>
        <w:rPr>
          <w:lang w:val="es-MX"/>
        </w:rPr>
      </w:pPr>
      <w:r>
        <w:rPr>
          <w:lang w:val="es-MX"/>
        </w:rPr>
        <w:t xml:space="preserve">Reflexión Final: </w:t>
      </w:r>
      <w:r>
        <w:rPr>
          <w:lang w:val="es-MX"/>
        </w:rPr>
        <w:t xml:space="preserve">Esta es la parte más crítica del trabajo. Aquí</w:t>
      </w:r>
      <w:r>
        <w:rPr>
          <w:lang w:val="es-MX"/>
        </w:rPr>
        <w:t xml:space="preserve"> deberás hacer una reflexión final fundamentada, ya sea</w:t>
      </w:r>
      <w:ins w:id="10" w:author="gerardo" w:date="2025-01-29T17:20:46Z" oouserid="gerardo">
        <w:r>
          <w:rPr>
            <w:lang w:val="es-MX"/>
          </w:rPr>
          <w:t xml:space="preserve">: a)</w:t>
        </w:r>
      </w:ins>
      <w:r>
        <w:rPr>
          <w:lang w:val="es-MX"/>
        </w:rPr>
        <w:t xml:space="preserve"> presentando grosso modo el diseño de un estudio que se requi</w:t>
      </w:r>
      <w:r>
        <w:rPr>
          <w:lang w:val="es-MX"/>
        </w:rPr>
        <w:t xml:space="preserve">era para saber más sobre los efectos/causas del caso, </w:t>
      </w:r>
      <w:del w:id="11" w:author="gerardo" w:date="2025-01-29T17:20:55Z" oouserid="gerardo">
        <w:r>
          <w:rPr>
            <w:lang w:val="es-MX"/>
          </w:rPr>
          <w:delText xml:space="preserve">o</w:delText>
        </w:r>
      </w:del>
      <w:ins w:id="12" w:author="gerardo" w:date="2025-01-29T17:20:56Z" oouserid="gerardo">
        <w:r>
          <w:rPr>
            <w:lang w:val="es-MX"/>
          </w:rPr>
          <w:t xml:space="preserve">b)</w:t>
        </w:r>
      </w:ins>
      <w:r>
        <w:rPr>
          <w:lang w:val="es-MX"/>
        </w:rPr>
        <w:t xml:space="preserve"> hacer recomendaciones para mitigar o prevenir que sucesos como el que mencionas ocurran (en el caso de que sean negativo)</w:t>
      </w:r>
      <w:ins w:id="13" w:author="gerardo" w:date="2025-01-29T17:21:04Z" oouserid="gerardo">
        <w:r>
          <w:rPr>
            <w:lang w:val="es-MX"/>
          </w:rPr>
          <w:t xml:space="preserve">,</w:t>
        </w:r>
      </w:ins>
      <w:r>
        <w:rPr>
          <w:lang w:val="es-MX"/>
        </w:rPr>
        <w:t xml:space="preserve"> o</w:t>
      </w:r>
      <w:ins w:id="14" w:author="gerardo" w:date="2025-01-29T17:21:06Z" oouserid="gerardo">
        <w:r>
          <w:rPr>
            <w:lang w:val="es-MX"/>
          </w:rPr>
          <w:t xml:space="preserve"> c)</w:t>
        </w:r>
      </w:ins>
      <w:r>
        <w:rPr>
          <w:lang w:val="es-MX"/>
        </w:rPr>
        <w:t xml:space="preserve"> para promover su difusión y aplicación en el caso de ser ejemplos de éxito. </w:t>
      </w:r>
      <w:r>
        <w:rPr>
          <w:lang w:val="es-MX"/>
        </w:rPr>
      </w:r>
    </w:p>
    <w:p>
      <w:pPr>
        <w:numPr>
          <w:ilvl w:val="0"/>
          <w:numId w:val="6"/>
        </w:numPr>
        <w:pBdr/>
        <w:spacing w:after="193"/>
        <w:ind w:right="635" w:hanging="360"/>
        <w:rPr/>
      </w:pPr>
      <w:r>
        <w:rPr>
          <w:lang w:val="es-MX"/>
        </w:rPr>
        <w:t xml:space="preserve">Tablas: estas son optativas. Deberán de ser claras y ordenadas, con un título en la parte superior. </w:t>
      </w:r>
      <w:r>
        <w:t xml:space="preserve">Todas las tablas deben de estar referidas en el texto</w:t>
      </w:r>
      <w:ins w:id="15" w:author="gerardo" w:date="2025-01-29T17:21:23Z" oouserid="gerardo">
        <w:r>
          <w:t xml:space="preserve">.</w:t>
        </w:r>
      </w:ins>
      <w:r>
        <w:t xml:space="preserve">  </w:t>
      </w:r>
      <w:r/>
    </w:p>
    <w:p>
      <w:pPr>
        <w:numPr>
          <w:ilvl w:val="0"/>
          <w:numId w:val="6"/>
        </w:numPr>
        <w:pBdr/>
        <w:spacing w:after="193"/>
        <w:ind w:right="635" w:hanging="360"/>
        <w:rPr/>
      </w:pPr>
      <w:r>
        <w:rPr>
          <w:lang w:val="es-MX"/>
        </w:rPr>
        <w:t xml:space="preserve">Figuras: estas son optativas. Deberán de ser claras, con una descripción en la parte inferior. </w:t>
      </w:r>
      <w:r>
        <w:t xml:space="preserve">Todas las figuras deben de estar referidas en el texto</w:t>
      </w:r>
      <w:ins w:id="16" w:author="gerardo" w:date="2025-01-29T17:21:24Z" oouserid="gerardo">
        <w:r>
          <w:t xml:space="preserve">.</w:t>
        </w:r>
      </w:ins>
      <w:r>
        <w:t xml:space="preserve">  </w:t>
      </w:r>
      <w:r/>
    </w:p>
    <w:p>
      <w:pPr>
        <w:numPr>
          <w:ilvl w:val="0"/>
          <w:numId w:val="6"/>
        </w:numPr>
        <w:pBdr/>
        <w:spacing w:after="193"/>
        <w:ind w:right="635" w:hanging="360"/>
        <w:rPr>
          <w:lang w:val="es-MX"/>
        </w:rPr>
      </w:pPr>
      <w:r>
        <w:rPr>
          <w:lang w:val="es-MX"/>
        </w:rPr>
        <w:t xml:space="preserve">Glosario: incluir un glosario con 5 a 8 términos fundamentales que se mencionen en el documento.  </w:t>
      </w:r>
      <w:r>
        <w:rPr>
          <w:lang w:val="es-MX"/>
        </w:rPr>
      </w:r>
    </w:p>
    <w:p>
      <w:pPr>
        <w:numPr>
          <w:ilvl w:val="0"/>
          <w:numId w:val="6"/>
        </w:numPr>
        <w:pBdr/>
        <w:spacing w:after="132"/>
        <w:ind w:right="635" w:hanging="360"/>
        <w:rPr>
          <w:lang w:val="es-MX"/>
        </w:rPr>
      </w:pPr>
      <w:r>
        <w:rPr>
          <w:lang w:val="es-MX"/>
        </w:rPr>
        <w:t xml:space="preserve">Referencias: se deberán enlistar al menos 10 referencias.   </w:t>
      </w:r>
      <w:r>
        <w:rPr>
          <w:lang w:val="es-MX"/>
        </w:rPr>
      </w:r>
    </w:p>
    <w:p>
      <w:pPr>
        <w:pBdr/>
        <w:spacing w:after="131" w:line="259" w:lineRule="auto"/>
        <w:ind w:firstLine="0" w:left="67"/>
        <w:rPr>
          <w:lang w:val="es-MX"/>
        </w:rPr>
      </w:pPr>
      <w:r>
        <w:rPr>
          <w:lang w:val="es-MX"/>
        </w:rPr>
        <w:t xml:space="preserve">  </w:t>
      </w:r>
      <w:r>
        <w:rPr>
          <w:lang w:val="es-MX"/>
        </w:rPr>
      </w:r>
    </w:p>
    <w:p>
      <w:pPr>
        <w:pBdr/>
        <w:spacing w:after="125"/>
        <w:ind w:right="635" w:left="48"/>
        <w:rPr>
          <w:del w:id="17" w:author="gerardo" w:date="2025-01-29T17:21:45Z" oouserid="gerardo"/>
        </w:rPr>
      </w:pPr>
      <w:r>
        <w:rPr>
          <w:lang w:val="es-MX"/>
        </w:rPr>
        <w:t xml:space="preserve">Formato: fuente tipo times new roman. Tamaño 12. Interlineado de 1.5. Márgenes 2cm x lado. </w:t>
      </w:r>
      <w:r>
        <w:t xml:space="preserve">Sin portada.   </w:t>
      </w:r>
      <w:del w:id="18" w:author="gerardo" w:date="2025-01-29T17:21:45Z" oouserid="gerardo">
        <w:r/>
      </w:del>
    </w:p>
    <w:p>
      <w:pPr>
        <w:pBdr/>
        <w:spacing w:after="125"/>
        <w:ind w:right="635" w:left="48"/>
        <w:rPr>
          <w:lang w:val="es-MX"/>
        </w:rPr>
        <w:pPrChange w:author="gerardo" w:date="2025-01-29T17:21:45Z" w:id="19" oouserid="gerardo">
          <w:pPr>
            <w:pBdr/>
            <w:spacing w:after="155" w:line="259" w:lineRule="auto"/>
            <w:ind/>
          </w:pPr>
        </w:pPrChange>
      </w:pPr>
      <w:r>
        <w:rPr>
          <w:lang w:val="es-MX"/>
        </w:rPr>
      </w:r>
      <w:r>
        <w:rPr>
          <w:lang w:val="es-MX"/>
        </w:rPr>
      </w:r>
    </w:p>
    <w:p>
      <w:pPr>
        <w:pBdr/>
        <w:spacing w:after="155" w:line="259" w:lineRule="auto"/>
        <w:ind/>
        <w:rPr>
          <w:lang w:val="es-MX"/>
        </w:rPr>
      </w:pPr>
      <w:r>
        <w:rPr>
          <w:lang w:val="es-MX"/>
        </w:rPr>
      </w:r>
      <w:r>
        <w:rPr>
          <w:lang w:val="es-MX"/>
        </w:rPr>
      </w:r>
    </w:p>
    <w:p>
      <w:pPr>
        <w:pBdr/>
        <w:spacing w:after="47" w:line="259" w:lineRule="auto"/>
        <w:ind w:firstLine="0" w:left="-1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80785" cy="19050"/>
                <wp:effectExtent l="0" t="0" r="0" b="0"/>
                <wp:docPr id="2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280785" cy="19050"/>
                          <a:chOff x="0" y="0"/>
                          <a:chExt cx="6280785" cy="1905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2807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0785" fill="norm" stroke="1" extrusionOk="0">
                                <a:moveTo>
                                  <a:pt x="0" y="0"/>
                                </a:moveTo>
                                <a:lnTo>
                                  <a:pt x="628078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0000" style="width:494.55pt;height:1.50pt;mso-wrap-distance-left:0.00pt;mso-wrap-distance-top:0.00pt;mso-wrap-distance-right:0.00pt;mso-wrap-distance-bottom:0.00pt;" coordorigin="0,0" coordsize="62807,190">
                <v:shape id="shape 6" o:spid="_x0000_s6" style="position:absolute;left:0;top:0;width:62807;height:0;visibility:visible;" path="m0,0l100000,0e" coordsize="100000,100000" filled="f" strokecolor="#C00000" strokeweight="1.50pt">
                  <v:path textboxrect="0,0,0,0"/>
                  <v:stroke dashstyle="solid"/>
                </v:shape>
              </v:group>
            </w:pict>
          </mc:Fallback>
        </mc:AlternateContent>
      </w:r>
      <w:r/>
    </w:p>
    <w:p>
      <w:pPr>
        <w:pBdr/>
        <w:spacing w:after="0" w:line="259" w:lineRule="auto"/>
        <w:ind w:firstLine="0" w:left="0"/>
        <w:jc w:val="right"/>
        <w:rPr/>
      </w:pPr>
      <w:r>
        <w:rPr>
          <w:i/>
          <w:sz w:val="24"/>
        </w:rPr>
        <w:t xml:space="preserve">B</w:t>
      </w:r>
      <w:r>
        <w:rPr>
          <w:i/>
          <w:sz w:val="24"/>
        </w:rPr>
        <w:t xml:space="preserve">SG, GMMC, GPPL</w:t>
      </w:r>
      <w:r>
        <w:rPr>
          <w:sz w:val="24"/>
        </w:rPr>
        <w:t xml:space="preserve">,</w:t>
      </w:r>
      <w:r/>
    </w:p>
    <w:sectPr>
      <w:footnotePr/>
      <w:endnotePr/>
      <w:type w:val="nextPage"/>
      <w:pgSz w:h="15840" w:orient="portrait" w:w="12240"/>
      <w:pgMar w:top="1134" w:right="1134" w:bottom="1134" w:left="1134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erlin Sans FB">
    <w:panose1 w:val="020B060302020202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left="284"/>
      </w:pPr>
      <w:rPr>
        <w:rFonts w:ascii="Calibri" w:hAnsi="Calibri" w:eastAsia="Calibri" w:cs="Calibri"/>
        <w:b/>
        <w:bCs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1080"/>
      </w:pPr>
      <w:rPr>
        <w:rFonts w:ascii="Calibri" w:hAnsi="Calibri" w:eastAsia="Calibri" w:cs="Calibri"/>
        <w:b/>
        <w:bCs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1800"/>
      </w:pPr>
      <w:rPr>
        <w:rFonts w:ascii="Calibri" w:hAnsi="Calibri" w:eastAsia="Calibri" w:cs="Calibri"/>
        <w:b/>
        <w:bCs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2520"/>
      </w:pPr>
      <w:rPr>
        <w:rFonts w:ascii="Calibri" w:hAnsi="Calibri" w:eastAsia="Calibri" w:cs="Calibri"/>
        <w:b/>
        <w:bCs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240"/>
      </w:pPr>
      <w:rPr>
        <w:rFonts w:ascii="Calibri" w:hAnsi="Calibri" w:eastAsia="Calibri" w:cs="Calibri"/>
        <w:b/>
        <w:bCs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960"/>
      </w:pPr>
      <w:rPr>
        <w:rFonts w:ascii="Calibri" w:hAnsi="Calibri" w:eastAsia="Calibri" w:cs="Calibri"/>
        <w:b/>
        <w:bCs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4680"/>
      </w:pPr>
      <w:rPr>
        <w:rFonts w:ascii="Calibri" w:hAnsi="Calibri" w:eastAsia="Calibri" w:cs="Calibri"/>
        <w:b/>
        <w:bCs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5400"/>
      </w:pPr>
      <w:rPr>
        <w:rFonts w:ascii="Calibri" w:hAnsi="Calibri" w:eastAsia="Calibri" w:cs="Calibri"/>
        <w:b/>
        <w:bCs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120"/>
      </w:pPr>
      <w:rPr>
        <w:rFonts w:ascii="Calibri" w:hAnsi="Calibri" w:eastAsia="Calibri" w:cs="Calibri"/>
        <w:b/>
        <w:bCs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left="398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1133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1853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2573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293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4013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4733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5453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173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left="0"/>
      </w:pPr>
      <w:pStyle w:val="673"/>
      <w:rPr>
        <w:rFonts w:ascii="Calibri" w:hAnsi="Calibri" w:eastAsia="Calibri" w:cs="Calibri"/>
        <w:b/>
        <w:bCs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6"/>
      <w:suff w:val="tab"/>
    </w:lvl>
    <w:lvl w:ilvl="1">
      <w:isLgl w:val="false"/>
      <w:lvlJc w:val="left"/>
      <w:lvlText w:val="%2"/>
      <w:numFmt w:val="lowerLetter"/>
      <w:pPr>
        <w:pBdr/>
        <w:spacing/>
        <w:ind w:left="1080"/>
      </w:pPr>
      <w:rPr>
        <w:rFonts w:ascii="Calibri" w:hAnsi="Calibri" w:eastAsia="Calibri" w:cs="Calibri"/>
        <w:b/>
        <w:bCs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1800"/>
      </w:pPr>
      <w:rPr>
        <w:rFonts w:ascii="Calibri" w:hAnsi="Calibri" w:eastAsia="Calibri" w:cs="Calibri"/>
        <w:b/>
        <w:bCs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2520"/>
      </w:pPr>
      <w:rPr>
        <w:rFonts w:ascii="Calibri" w:hAnsi="Calibri" w:eastAsia="Calibri" w:cs="Calibri"/>
        <w:b/>
        <w:bCs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240"/>
      </w:pPr>
      <w:rPr>
        <w:rFonts w:ascii="Calibri" w:hAnsi="Calibri" w:eastAsia="Calibri" w:cs="Calibri"/>
        <w:b/>
        <w:bCs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960"/>
      </w:pPr>
      <w:rPr>
        <w:rFonts w:ascii="Calibri" w:hAnsi="Calibri" w:eastAsia="Calibri" w:cs="Calibri"/>
        <w:b/>
        <w:bCs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4680"/>
      </w:pPr>
      <w:rPr>
        <w:rFonts w:ascii="Calibri" w:hAnsi="Calibri" w:eastAsia="Calibri" w:cs="Calibri"/>
        <w:b/>
        <w:bCs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5400"/>
      </w:pPr>
      <w:rPr>
        <w:rFonts w:ascii="Calibri" w:hAnsi="Calibri" w:eastAsia="Calibri" w:cs="Calibri"/>
        <w:b/>
        <w:bCs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120"/>
      </w:pPr>
      <w:rPr>
        <w:rFonts w:ascii="Calibri" w:hAnsi="Calibri" w:eastAsia="Calibri" w:cs="Calibri"/>
        <w:b/>
        <w:bCs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72"/>
    <w:next w:val="67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72"/>
    <w:next w:val="67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72"/>
    <w:next w:val="67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72"/>
    <w:next w:val="67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72"/>
    <w:next w:val="67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72"/>
    <w:next w:val="67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2"/>
    <w:next w:val="67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2"/>
    <w:next w:val="67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74"/>
    <w:link w:val="6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4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72"/>
    <w:next w:val="67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72"/>
    <w:next w:val="67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2"/>
    <w:next w:val="67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2"/>
    <w:next w:val="67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4"/>
    <w:link w:val="175"/>
    <w:uiPriority w:val="99"/>
    <w:pPr>
      <w:pBdr/>
      <w:spacing/>
      <w:ind/>
    </w:pPr>
  </w:style>
  <w:style w:type="paragraph" w:styleId="177">
    <w:name w:val="Footer"/>
    <w:basedOn w:val="67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4"/>
    <w:link w:val="177"/>
    <w:uiPriority w:val="99"/>
    <w:pPr>
      <w:pBdr/>
      <w:spacing/>
      <w:ind/>
    </w:pPr>
  </w:style>
  <w:style w:type="paragraph" w:styleId="179">
    <w:name w:val="Caption"/>
    <w:basedOn w:val="672"/>
    <w:next w:val="67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4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72"/>
    <w:next w:val="672"/>
    <w:uiPriority w:val="39"/>
    <w:unhideWhenUsed/>
    <w:pPr>
      <w:pBdr/>
      <w:spacing w:after="100"/>
      <w:ind/>
    </w:pPr>
  </w:style>
  <w:style w:type="paragraph" w:styleId="189">
    <w:name w:val="toc 2"/>
    <w:basedOn w:val="672"/>
    <w:next w:val="672"/>
    <w:uiPriority w:val="39"/>
    <w:unhideWhenUsed/>
    <w:pPr>
      <w:pBdr/>
      <w:spacing w:after="100"/>
      <w:ind w:left="220"/>
    </w:pPr>
  </w:style>
  <w:style w:type="paragraph" w:styleId="190">
    <w:name w:val="toc 3"/>
    <w:basedOn w:val="672"/>
    <w:next w:val="672"/>
    <w:uiPriority w:val="39"/>
    <w:unhideWhenUsed/>
    <w:pPr>
      <w:pBdr/>
      <w:spacing w:after="100"/>
      <w:ind w:left="440"/>
    </w:pPr>
  </w:style>
  <w:style w:type="paragraph" w:styleId="191">
    <w:name w:val="toc 4"/>
    <w:basedOn w:val="672"/>
    <w:next w:val="672"/>
    <w:uiPriority w:val="39"/>
    <w:unhideWhenUsed/>
    <w:pPr>
      <w:pBdr/>
      <w:spacing w:after="100"/>
      <w:ind w:left="660"/>
    </w:pPr>
  </w:style>
  <w:style w:type="paragraph" w:styleId="192">
    <w:name w:val="toc 5"/>
    <w:basedOn w:val="672"/>
    <w:next w:val="672"/>
    <w:uiPriority w:val="39"/>
    <w:unhideWhenUsed/>
    <w:pPr>
      <w:pBdr/>
      <w:spacing w:after="100"/>
      <w:ind w:left="880"/>
    </w:pPr>
  </w:style>
  <w:style w:type="paragraph" w:styleId="193">
    <w:name w:val="toc 6"/>
    <w:basedOn w:val="672"/>
    <w:next w:val="672"/>
    <w:uiPriority w:val="39"/>
    <w:unhideWhenUsed/>
    <w:pPr>
      <w:pBdr/>
      <w:spacing w:after="100"/>
      <w:ind w:left="1100"/>
    </w:pPr>
  </w:style>
  <w:style w:type="paragraph" w:styleId="194">
    <w:name w:val="toc 7"/>
    <w:basedOn w:val="672"/>
    <w:next w:val="672"/>
    <w:uiPriority w:val="39"/>
    <w:unhideWhenUsed/>
    <w:pPr>
      <w:pBdr/>
      <w:spacing w:after="100"/>
      <w:ind w:left="1320"/>
    </w:pPr>
  </w:style>
  <w:style w:type="paragraph" w:styleId="195">
    <w:name w:val="toc 8"/>
    <w:basedOn w:val="672"/>
    <w:next w:val="672"/>
    <w:uiPriority w:val="39"/>
    <w:unhideWhenUsed/>
    <w:pPr>
      <w:pBdr/>
      <w:spacing w:after="100"/>
      <w:ind w:left="1540"/>
    </w:pPr>
  </w:style>
  <w:style w:type="paragraph" w:styleId="196">
    <w:name w:val="toc 9"/>
    <w:basedOn w:val="672"/>
    <w:next w:val="67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72"/>
    <w:next w:val="672"/>
    <w:uiPriority w:val="99"/>
    <w:unhideWhenUsed/>
    <w:pPr>
      <w:pBdr/>
      <w:spacing w:after="0" w:afterAutospacing="0"/>
      <w:ind/>
    </w:pPr>
  </w:style>
  <w:style w:type="paragraph" w:styleId="672" w:default="1">
    <w:name w:val="Normal"/>
    <w:qFormat/>
    <w:pPr>
      <w:pBdr/>
      <w:spacing w:after="153" w:line="262" w:lineRule="auto"/>
      <w:ind w:hanging="10" w:left="10"/>
    </w:pPr>
    <w:rPr>
      <w:rFonts w:ascii="Calibri" w:hAnsi="Calibri" w:eastAsia="Calibri" w:cs="Calibri"/>
      <w:color w:val="000000"/>
      <w:sz w:val="22"/>
    </w:rPr>
  </w:style>
  <w:style w:type="paragraph" w:styleId="673">
    <w:name w:val="Heading 1"/>
    <w:next w:val="672"/>
    <w:link w:val="677"/>
    <w:uiPriority w:val="9"/>
    <w:qFormat/>
    <w:pPr>
      <w:keepNext w:val="true"/>
      <w:keepLines w:val="true"/>
      <w:numPr>
        <w:numId w:val="2"/>
      </w:numPr>
      <w:pBdr/>
      <w:spacing w:after="154" w:line="259" w:lineRule="auto"/>
      <w:ind w:hanging="10" w:left="10"/>
      <w:outlineLvl w:val="0"/>
    </w:pPr>
    <w:rPr>
      <w:rFonts w:ascii="Calibri" w:hAnsi="Calibri" w:eastAsia="Calibri" w:cs="Calibri"/>
      <w:b/>
      <w:color w:val="000000"/>
      <w:sz w:val="22"/>
    </w:rPr>
  </w:style>
  <w:style w:type="character" w:styleId="674" w:default="1">
    <w:name w:val="Default Paragraph Font"/>
    <w:uiPriority w:val="1"/>
    <w:semiHidden/>
    <w:unhideWhenUsed/>
    <w:pPr>
      <w:pBdr/>
      <w:spacing/>
      <w:ind/>
    </w:pPr>
  </w:style>
  <w:style w:type="table" w:styleId="67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6" w:default="1">
    <w:name w:val="No List"/>
    <w:uiPriority w:val="99"/>
    <w:semiHidden/>
    <w:unhideWhenUsed/>
    <w:pPr>
      <w:pBdr/>
      <w:spacing/>
      <w:ind/>
    </w:pPr>
  </w:style>
  <w:style w:type="character" w:styleId="677" w:customStyle="1">
    <w:name w:val="Título 1 Car"/>
    <w:link w:val="673"/>
    <w:pPr>
      <w:pBdr/>
      <w:spacing/>
      <w:ind/>
    </w:pPr>
    <w:rPr>
      <w:rFonts w:ascii="Calibri" w:hAnsi="Calibri" w:eastAsia="Calibri" w:cs="Calibri"/>
      <w:b/>
      <w:color w:val="000000"/>
      <w:sz w:val="22"/>
    </w:rPr>
  </w:style>
  <w:style w:type="paragraph" w:styleId="678">
    <w:name w:val="List Paragraph"/>
    <w:basedOn w:val="672"/>
    <w:uiPriority w:val="34"/>
    <w:qFormat/>
    <w:pPr>
      <w:pBdr/>
      <w:spacing/>
      <w:ind w:left="720"/>
      <w:contextualSpacing w:val="true"/>
    </w:pPr>
  </w:style>
  <w:style w:type="table" w:styleId="679">
    <w:name w:val="Table Grid"/>
    <w:basedOn w:val="67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SOLORZANO GARCIA</dc:creator>
  <cp:keywords/>
  <cp:revision>5</cp:revision>
  <dcterms:created xsi:type="dcterms:W3CDTF">2025-01-29T00:20:00Z</dcterms:created>
  <dcterms:modified xsi:type="dcterms:W3CDTF">2025-01-29T17:24:40Z</dcterms:modified>
</cp:coreProperties>
</file>